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94B5" w14:textId="27BD1E43" w:rsidR="0055271D" w:rsidRDefault="001874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Characterization of MS in a mouse model using </w:t>
      </w:r>
      <w:del w:id="0" w:author="Inayat, Samsoon" w:date="2021-10-16T21:32:00Z">
        <w:r w:rsidDel="00C21779">
          <w:rPr>
            <w:rFonts w:ascii="Times New Roman" w:eastAsia="Times New Roman" w:hAnsi="Times New Roman" w:cs="Times New Roman"/>
            <w:sz w:val="28"/>
            <w:szCs w:val="28"/>
          </w:rPr>
          <w:delText>a</w:delText>
        </w:r>
      </w:del>
      <w:ins w:id="1" w:author="Inayat, Samsoon" w:date="2021-10-16T21:32:00Z">
        <w:r w:rsidR="00C21779">
          <w:rPr>
            <w:rFonts w:ascii="Times New Roman" w:eastAsia="Times New Roman" w:hAnsi="Times New Roman" w:cs="Times New Roman"/>
            <w:sz w:val="28"/>
            <w:szCs w:val="28"/>
          </w:rPr>
          <w:t>the</w:t>
        </w:r>
      </w:ins>
      <w:r>
        <w:rPr>
          <w:rFonts w:ascii="Times New Roman" w:eastAsia="Times New Roman" w:hAnsi="Times New Roman" w:cs="Times New Roman"/>
          <w:sz w:val="28"/>
          <w:szCs w:val="28"/>
        </w:rPr>
        <w:t xml:space="preserve"> string-pulling behavioural task</w:t>
      </w:r>
    </w:p>
    <w:p w14:paraId="6EF8DA2E" w14:textId="266FFB6B" w:rsidR="007D368C" w:rsidRDefault="007D368C" w:rsidP="007D36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Davis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Luca Fascio, </w:t>
      </w:r>
      <w:proofErr w:type="spellStart"/>
      <w:ins w:id="2" w:author="Inayat, Samsoon" w:date="2021-10-16T21:30:00Z">
        <w:r w:rsidR="00B72AB0">
          <w:rPr>
            <w:rFonts w:ascii="Times New Roman" w:eastAsia="Times New Roman" w:hAnsi="Times New Roman" w:cs="Times New Roman"/>
            <w:sz w:val="28"/>
            <w:szCs w:val="28"/>
          </w:rPr>
          <w:t>Behroo</w:t>
        </w:r>
        <w:proofErr w:type="spellEnd"/>
        <w:r w:rsidR="00B72AB0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B72AB0">
          <w:rPr>
            <w:rFonts w:ascii="Times New Roman" w:eastAsia="Times New Roman" w:hAnsi="Times New Roman" w:cs="Times New Roman"/>
            <w:sz w:val="28"/>
            <w:szCs w:val="28"/>
          </w:rPr>
          <w:t>Mi</w:t>
        </w:r>
      </w:ins>
      <w:ins w:id="3" w:author="Inayat, Samsoon" w:date="2021-10-16T21:32:00Z">
        <w:r w:rsidR="00E3385F">
          <w:rPr>
            <w:rFonts w:ascii="Times New Roman" w:eastAsia="Times New Roman" w:hAnsi="Times New Roman" w:cs="Times New Roman"/>
            <w:sz w:val="28"/>
            <w:szCs w:val="28"/>
          </w:rPr>
          <w:t>r</w:t>
        </w:r>
      </w:ins>
      <w:ins w:id="4" w:author="Inayat, Samsoon" w:date="2021-10-16T21:30:00Z">
        <w:r w:rsidR="00B72AB0">
          <w:rPr>
            <w:rFonts w:ascii="Times New Roman" w:eastAsia="Times New Roman" w:hAnsi="Times New Roman" w:cs="Times New Roman"/>
            <w:sz w:val="28"/>
            <w:szCs w:val="28"/>
          </w:rPr>
          <w:t>zagha</w:t>
        </w:r>
        <w:proofErr w:type="spellEnd"/>
        <w:r w:rsidR="00B72AB0">
          <w:rPr>
            <w:rFonts w:ascii="Times New Roman" w:eastAsia="Times New Roman" w:hAnsi="Times New Roman" w:cs="Times New Roman"/>
            <w:sz w:val="28"/>
            <w:szCs w:val="28"/>
          </w:rPr>
          <w:t xml:space="preserve">, </w:t>
        </w:r>
      </w:ins>
      <w:r>
        <w:rPr>
          <w:rFonts w:ascii="Times New Roman" w:eastAsia="Times New Roman" w:hAnsi="Times New Roman" w:cs="Times New Roman"/>
          <w:sz w:val="28"/>
          <w:szCs w:val="28"/>
        </w:rPr>
        <w:t xml:space="preserve">Samsoon Inayat, Sophia Fraser, </w:t>
      </w:r>
      <w:ins w:id="5" w:author="Lab" w:date="2021-10-18T12:44:00Z">
        <w:r w:rsidR="001E0DC1">
          <w:rPr>
            <w:rFonts w:ascii="Times New Roman" w:eastAsia="Times New Roman" w:hAnsi="Times New Roman" w:cs="Times New Roman"/>
            <w:sz w:val="28"/>
            <w:szCs w:val="28"/>
          </w:rPr>
          <w:t xml:space="preserve">Jordan </w:t>
        </w:r>
        <w:r w:rsidR="001E0DC1" w:rsidRPr="00C453DD">
          <w:rPr>
            <w:rFonts w:ascii="Times New Roman" w:eastAsia="Times New Roman" w:hAnsi="Times New Roman" w:cs="Times New Roman"/>
            <w:sz w:val="28"/>
            <w:szCs w:val="28"/>
          </w:rPr>
          <w:t>Dudley</w:t>
        </w:r>
        <w:r w:rsidR="001E0DC1">
          <w:rPr>
            <w:rFonts w:ascii="Times New Roman" w:eastAsia="Times New Roman" w:hAnsi="Times New Roman" w:cs="Times New Roman"/>
            <w:sz w:val="28"/>
            <w:szCs w:val="28"/>
          </w:rPr>
          <w:t xml:space="preserve">, </w:t>
        </w:r>
      </w:ins>
      <w:r>
        <w:rPr>
          <w:rFonts w:ascii="Times New Roman" w:eastAsia="Times New Roman" w:hAnsi="Times New Roman" w:cs="Times New Roman"/>
          <w:sz w:val="28"/>
          <w:szCs w:val="28"/>
        </w:rPr>
        <w:t xml:space="preserve">Emily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Hagens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del w:id="6" w:author="Lab" w:date="2021-10-18T12:44:00Z">
        <w:r w:rsidDel="001E0DC1">
          <w:rPr>
            <w:rFonts w:ascii="Times New Roman" w:eastAsia="Times New Roman" w:hAnsi="Times New Roman" w:cs="Times New Roman"/>
            <w:sz w:val="28"/>
            <w:szCs w:val="28"/>
          </w:rPr>
          <w:delText xml:space="preserve">Jordan </w:delText>
        </w:r>
        <w:r w:rsidRPr="00C453DD" w:rsidDel="001E0DC1">
          <w:rPr>
            <w:rFonts w:ascii="Times New Roman" w:eastAsia="Times New Roman" w:hAnsi="Times New Roman" w:cs="Times New Roman"/>
            <w:sz w:val="28"/>
            <w:szCs w:val="28"/>
          </w:rPr>
          <w:delText>Dudley</w:delText>
        </w:r>
      </w:del>
      <w:del w:id="7" w:author="Lab" w:date="2021-10-18T12:43:00Z">
        <w:r w:rsidRPr="00C453DD" w:rsidDel="00865E92">
          <w:rPr>
            <w:rFonts w:ascii="Times New Roman" w:eastAsia="Times New Roman" w:hAnsi="Times New Roman" w:cs="Times New Roman"/>
            <w:sz w:val="28"/>
            <w:szCs w:val="28"/>
          </w:rPr>
          <w:delText>*</w:delText>
        </w:r>
      </w:del>
      <w:del w:id="8" w:author="Lab" w:date="2021-10-18T12:44:00Z">
        <w:r w:rsidRPr="00C453DD" w:rsidDel="001E0DC1">
          <w:rPr>
            <w:rFonts w:ascii="Times New Roman" w:eastAsia="Times New Roman" w:hAnsi="Times New Roman" w:cs="Times New Roman"/>
            <w:sz w:val="28"/>
            <w:szCs w:val="28"/>
          </w:rPr>
          <w:delText>,</w:delText>
        </w:r>
        <w:r w:rsidDel="001E0DC1">
          <w:rPr>
            <w:rFonts w:ascii="Times New Roman" w:eastAsia="Times New Roman" w:hAnsi="Times New Roman" w:cs="Times New Roman"/>
            <w:sz w:val="28"/>
            <w:szCs w:val="28"/>
          </w:rPr>
          <w:delText xml:space="preserve"> </w:delText>
        </w:r>
      </w:del>
      <w:del w:id="9" w:author="Inayat, Samsoon" w:date="2021-10-16T21:30:00Z">
        <w:r w:rsidDel="00B72AB0">
          <w:rPr>
            <w:rFonts w:ascii="Times New Roman" w:eastAsia="Times New Roman" w:hAnsi="Times New Roman" w:cs="Times New Roman"/>
            <w:sz w:val="28"/>
            <w:szCs w:val="28"/>
          </w:rPr>
          <w:delText xml:space="preserve">Majid Mohajerani, </w:delText>
        </w:r>
      </w:del>
      <w:r>
        <w:rPr>
          <w:rFonts w:ascii="Times New Roman" w:eastAsia="Times New Roman" w:hAnsi="Times New Roman" w:cs="Times New Roman"/>
          <w:sz w:val="28"/>
          <w:szCs w:val="28"/>
        </w:rPr>
        <w:t>Ian Whishaw</w:t>
      </w:r>
      <w:ins w:id="10" w:author="Inayat, Samsoon" w:date="2021-10-16T21:30:00Z">
        <w:r w:rsidR="00B72AB0">
          <w:rPr>
            <w:rFonts w:ascii="Times New Roman" w:eastAsia="Times New Roman" w:hAnsi="Times New Roman" w:cs="Times New Roman"/>
            <w:sz w:val="28"/>
            <w:szCs w:val="28"/>
          </w:rPr>
          <w:t>,</w:t>
        </w:r>
        <w:r w:rsidR="00B72AB0" w:rsidRPr="00B72AB0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r w:rsidR="00B72AB0">
          <w:rPr>
            <w:rFonts w:ascii="Times New Roman" w:eastAsia="Times New Roman" w:hAnsi="Times New Roman" w:cs="Times New Roman"/>
            <w:sz w:val="28"/>
            <w:szCs w:val="28"/>
          </w:rPr>
          <w:t>Majid Mohajerani</w:t>
        </w:r>
      </w:ins>
    </w:p>
    <w:p w14:paraId="54DC6E83" w14:textId="77777777" w:rsidR="007D368C" w:rsidRDefault="007D368C" w:rsidP="007D368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49968F" w14:textId="18E8B525" w:rsidR="008A6F16" w:rsidDel="003C354C" w:rsidRDefault="00E3385F">
      <w:pPr>
        <w:ind w:firstLine="720"/>
        <w:rPr>
          <w:ins w:id="11" w:author="Inayat, Samsoon" w:date="2021-10-16T22:15:00Z"/>
          <w:del w:id="12" w:author="Lab" w:date="2021-10-18T12:43:00Z"/>
          <w:rFonts w:ascii="Times New Roman" w:eastAsia="Times New Roman" w:hAnsi="Times New Roman" w:cs="Times New Roman"/>
          <w:sz w:val="28"/>
          <w:szCs w:val="28"/>
        </w:rPr>
      </w:pPr>
      <w:ins w:id="13" w:author="Inayat, Samsoon" w:date="2021-10-16T21:37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Motor defects produced from the disease in mouse models of multiple sclerosis </w:t>
        </w:r>
      </w:ins>
      <w:ins w:id="14" w:author="Inayat, Samsoon" w:date="2021-10-16T21:38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are </w:t>
        </w:r>
      </w:ins>
      <w:ins w:id="15" w:author="Inayat, Samsoon" w:date="2021-10-16T21:37:00Z">
        <w:r>
          <w:rPr>
            <w:rFonts w:ascii="Times New Roman" w:eastAsia="Times New Roman" w:hAnsi="Times New Roman" w:cs="Times New Roman"/>
            <w:sz w:val="28"/>
            <w:szCs w:val="28"/>
          </w:rPr>
          <w:t>c</w:t>
        </w:r>
      </w:ins>
      <w:ins w:id="16" w:author="Inayat, Samsoon" w:date="2021-10-16T21:38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ommonly assessed by researchers using manual observation of mouse movements. </w:t>
        </w:r>
      </w:ins>
      <w:ins w:id="17" w:author="Inayat, Samsoon" w:date="2021-10-16T21:40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The assessment is subjective and prone to assessor dependent variability. </w:t>
        </w:r>
      </w:ins>
      <w:del w:id="18" w:author="Inayat, Samsoon" w:date="2021-10-16T21:40:00Z">
        <w:r w:rsidR="0055271D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The current clinical scoring system </w:delText>
        </w:r>
      </w:del>
      <w:del w:id="19" w:author="Inayat, Samsoon" w:date="2021-10-16T21:33:00Z">
        <w:r w:rsidR="0055271D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for </w:delText>
        </w:r>
      </w:del>
      <w:del w:id="20" w:author="Inayat, Samsoon" w:date="2021-10-16T21:40:00Z">
        <w:r w:rsidR="00BB19CC" w:rsidDel="00E3385F">
          <w:rPr>
            <w:rFonts w:ascii="Times New Roman" w:eastAsia="Times New Roman" w:hAnsi="Times New Roman" w:cs="Times New Roman"/>
            <w:sz w:val="28"/>
            <w:szCs w:val="28"/>
          </w:rPr>
          <w:delText>multiple sclerosis (MS)</w:delText>
        </w:r>
        <w:r w:rsidR="0055271D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 relies upon the motor defects that are produced</w:delText>
        </w:r>
        <w:r w:rsidR="00995504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 from the disease</w:delText>
        </w:r>
        <w:r w:rsidR="0055271D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. While </w:delText>
        </w:r>
        <w:r w:rsidR="00DD188B" w:rsidDel="00E3385F">
          <w:rPr>
            <w:rFonts w:ascii="Times New Roman" w:eastAsia="Times New Roman" w:hAnsi="Times New Roman" w:cs="Times New Roman"/>
            <w:sz w:val="28"/>
            <w:szCs w:val="28"/>
          </w:rPr>
          <w:delText>it</w:delText>
        </w:r>
        <w:r w:rsidR="0055271D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 is commonly used, the clinical scoring between different researchers is subjective and there is a likelihood of variability depending on the assessor.</w:delText>
        </w:r>
        <w:r w:rsidR="0055271D" w:rsidRPr="0055271D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 </w:delText>
        </w:r>
      </w:del>
      <w:r w:rsidR="00995504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55271D">
        <w:rPr>
          <w:rFonts w:ascii="Times New Roman" w:eastAsia="Times New Roman" w:hAnsi="Times New Roman" w:cs="Times New Roman"/>
          <w:sz w:val="28"/>
          <w:szCs w:val="28"/>
        </w:rPr>
        <w:t xml:space="preserve">project </w:t>
      </w:r>
      <w:del w:id="21" w:author="Inayat, Samsoon" w:date="2021-10-16T21:41:00Z">
        <w:r w:rsidR="00BB19CC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is </w:delText>
        </w:r>
      </w:del>
      <w:r w:rsidR="00BB19CC">
        <w:rPr>
          <w:rFonts w:ascii="Times New Roman" w:eastAsia="Times New Roman" w:hAnsi="Times New Roman" w:cs="Times New Roman"/>
          <w:sz w:val="28"/>
          <w:szCs w:val="28"/>
        </w:rPr>
        <w:t>focused towards creating a</w:t>
      </w:r>
      <w:ins w:id="22" w:author="Inayat, Samsoon" w:date="2021-10-16T21:43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>n automatic and</w:t>
        </w:r>
      </w:ins>
      <w:r w:rsidR="00BB19CC">
        <w:rPr>
          <w:rFonts w:ascii="Times New Roman" w:eastAsia="Times New Roman" w:hAnsi="Times New Roman" w:cs="Times New Roman"/>
          <w:sz w:val="28"/>
          <w:szCs w:val="28"/>
        </w:rPr>
        <w:t xml:space="preserve"> reliable characterization of MS in a mouse model using </w:t>
      </w:r>
      <w:del w:id="23" w:author="Inayat, Samsoon" w:date="2021-10-16T21:41:00Z">
        <w:r w:rsidR="00BB19CC" w:rsidDel="00E3385F">
          <w:rPr>
            <w:rFonts w:ascii="Times New Roman" w:eastAsia="Times New Roman" w:hAnsi="Times New Roman" w:cs="Times New Roman"/>
            <w:sz w:val="28"/>
            <w:szCs w:val="28"/>
          </w:rPr>
          <w:delText xml:space="preserve">a </w:delText>
        </w:r>
      </w:del>
      <w:ins w:id="24" w:author="Inayat, Samsoon" w:date="2021-10-16T21:41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the </w:t>
        </w:r>
      </w:ins>
      <w:r w:rsidR="00BB19CC">
        <w:rPr>
          <w:rFonts w:ascii="Times New Roman" w:eastAsia="Times New Roman" w:hAnsi="Times New Roman" w:cs="Times New Roman"/>
          <w:sz w:val="28"/>
          <w:szCs w:val="28"/>
        </w:rPr>
        <w:t>string-pulling behaviour task</w:t>
      </w:r>
      <w:ins w:id="25" w:author="Inayat, Samsoon" w:date="2021-10-16T21:42:00Z">
        <w:r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ins w:id="26" w:author="Inayat, Samsoon" w:date="2021-10-16T21:44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>in which an animal pulls a string using hand</w:t>
        </w:r>
      </w:ins>
      <w:ins w:id="27" w:author="Inayat, Samsoon" w:date="2021-10-16T21:45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>-</w:t>
        </w:r>
      </w:ins>
      <w:ins w:id="28" w:author="Inayat, Samsoon" w:date="2021-10-16T21:44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>over</w:t>
        </w:r>
      </w:ins>
      <w:ins w:id="29" w:author="Inayat, Samsoon" w:date="2021-10-16T21:45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>-</w:t>
        </w:r>
      </w:ins>
      <w:ins w:id="30" w:author="Inayat, Samsoon" w:date="2021-10-16T21:44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hand movements in a sitting or </w:t>
        </w:r>
      </w:ins>
      <w:ins w:id="31" w:author="Inayat, Samsoon" w:date="2021-10-16T21:45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a </w:t>
        </w:r>
      </w:ins>
      <w:ins w:id="32" w:author="Inayat, Samsoon" w:date="2021-10-16T21:44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>standing posture</w:t>
        </w:r>
      </w:ins>
      <w:ins w:id="33" w:author="Inayat, Samsoon" w:date="2021-10-16T21:57:00Z">
        <w:r w:rsidR="008A6F16">
          <w:rPr>
            <w:rFonts w:ascii="Times New Roman" w:eastAsia="Times New Roman" w:hAnsi="Times New Roman" w:cs="Times New Roman"/>
            <w:sz w:val="28"/>
            <w:szCs w:val="28"/>
          </w:rPr>
          <w:t xml:space="preserve"> using online sensing with nose and whiskers</w:t>
        </w:r>
      </w:ins>
      <w:r w:rsidR="00BB19C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ins w:id="34" w:author="Inayat, Samsoon" w:date="2021-10-16T21:47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This task therefore allows </w:t>
        </w:r>
      </w:ins>
      <w:ins w:id="35" w:author="Inayat, Samsoon" w:date="2021-10-16T21:51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observation of sensorimotor integration and </w:t>
        </w:r>
      </w:ins>
      <w:ins w:id="36" w:author="Inayat, Samsoon" w:date="2021-10-16T21:47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both coarse and fine movements including </w:t>
        </w:r>
      </w:ins>
      <w:ins w:id="37" w:author="Inayat, Samsoon" w:date="2021-10-16T21:48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motion of arms and hands, head, </w:t>
        </w:r>
      </w:ins>
      <w:ins w:id="38" w:author="Inayat, Samsoon" w:date="2021-10-16T21:50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spine, </w:t>
        </w:r>
      </w:ins>
      <w:ins w:id="39" w:author="Inayat, Samsoon" w:date="2021-10-16T21:48:00Z">
        <w:r w:rsidR="00870639">
          <w:rPr>
            <w:rFonts w:ascii="Times New Roman" w:eastAsia="Times New Roman" w:hAnsi="Times New Roman" w:cs="Times New Roman"/>
            <w:sz w:val="28"/>
            <w:szCs w:val="28"/>
          </w:rPr>
          <w:t xml:space="preserve">and hind limbs. </w:t>
        </w:r>
      </w:ins>
      <w:ins w:id="40" w:author="Inayat, Samsoon" w:date="2021-10-16T22:00:00Z">
        <w:r w:rsidR="008A6F16">
          <w:rPr>
            <w:rFonts w:ascii="Times New Roman" w:eastAsia="Times New Roman" w:hAnsi="Times New Roman" w:cs="Times New Roman"/>
            <w:sz w:val="28"/>
            <w:szCs w:val="28"/>
          </w:rPr>
          <w:t xml:space="preserve">We hypothesized that using the string-pulling behavior and automatic analysis with machine learning and AI based software, </w:t>
        </w:r>
      </w:ins>
      <w:ins w:id="41" w:author="Inayat, Samsoon" w:date="2021-10-16T22:01:00Z">
        <w:r w:rsidR="008A6F16">
          <w:rPr>
            <w:rFonts w:ascii="Times New Roman" w:eastAsia="Times New Roman" w:hAnsi="Times New Roman" w:cs="Times New Roman"/>
            <w:sz w:val="28"/>
            <w:szCs w:val="28"/>
          </w:rPr>
          <w:t xml:space="preserve">we would detect abnormal movements </w:t>
        </w:r>
      </w:ins>
      <w:ins w:id="42" w:author="Inayat, Samsoon" w:date="2021-10-16T22:02:00Z">
        <w:r w:rsidR="008A6F16">
          <w:rPr>
            <w:rFonts w:ascii="Times New Roman" w:eastAsia="Times New Roman" w:hAnsi="Times New Roman" w:cs="Times New Roman"/>
            <w:sz w:val="28"/>
            <w:szCs w:val="28"/>
          </w:rPr>
          <w:t>early</w:t>
        </w:r>
      </w:ins>
      <w:ins w:id="43" w:author="Inayat, Samsoon" w:date="2021-10-16T22:04:00Z">
        <w:r w:rsidR="00437224">
          <w:rPr>
            <w:rFonts w:ascii="Times New Roman" w:eastAsia="Times New Roman" w:hAnsi="Times New Roman" w:cs="Times New Roman"/>
            <w:sz w:val="28"/>
            <w:szCs w:val="28"/>
          </w:rPr>
          <w:t xml:space="preserve">-on </w:t>
        </w:r>
      </w:ins>
      <w:ins w:id="44" w:author="Inayat, Samsoon" w:date="2021-10-16T22:03:00Z">
        <w:r w:rsidR="00FB6094">
          <w:rPr>
            <w:rFonts w:ascii="Times New Roman" w:eastAsia="Times New Roman" w:hAnsi="Times New Roman" w:cs="Times New Roman"/>
            <w:sz w:val="28"/>
            <w:szCs w:val="28"/>
          </w:rPr>
          <w:t>compared to manual observation</w:t>
        </w:r>
      </w:ins>
      <w:ins w:id="45" w:author="Inayat, Samsoon" w:date="2021-10-16T22:05:00Z">
        <w:r w:rsidR="0043722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ins w:id="46" w:author="Inayat, Samsoon" w:date="2021-10-16T22:07:00Z">
        <w:r w:rsidR="00686B3A">
          <w:rPr>
            <w:rFonts w:ascii="Times New Roman" w:eastAsia="Times New Roman" w:hAnsi="Times New Roman" w:cs="Times New Roman"/>
            <w:sz w:val="28"/>
            <w:szCs w:val="28"/>
          </w:rPr>
          <w:t xml:space="preserve">and </w:t>
        </w:r>
      </w:ins>
      <w:ins w:id="47" w:author="Inayat, Samsoon" w:date="2021-10-16T22:06:00Z">
        <w:r w:rsidR="00686B3A">
          <w:rPr>
            <w:rFonts w:ascii="Times New Roman" w:eastAsia="Times New Roman" w:hAnsi="Times New Roman" w:cs="Times New Roman"/>
            <w:sz w:val="28"/>
            <w:szCs w:val="28"/>
          </w:rPr>
          <w:t>quantify</w:t>
        </w:r>
      </w:ins>
      <w:ins w:id="48" w:author="Inayat, Samsoon" w:date="2021-10-16T22:05:00Z">
        <w:r w:rsidR="00437224">
          <w:rPr>
            <w:rFonts w:ascii="Times New Roman" w:eastAsia="Times New Roman" w:hAnsi="Times New Roman" w:cs="Times New Roman"/>
            <w:sz w:val="28"/>
            <w:szCs w:val="28"/>
          </w:rPr>
          <w:t xml:space="preserve"> the </w:t>
        </w:r>
      </w:ins>
      <w:ins w:id="49" w:author="Inayat, Samsoon" w:date="2021-10-16T22:02:00Z">
        <w:r w:rsidR="008A6F16">
          <w:rPr>
            <w:rFonts w:ascii="Times New Roman" w:eastAsia="Times New Roman" w:hAnsi="Times New Roman" w:cs="Times New Roman"/>
            <w:sz w:val="28"/>
            <w:szCs w:val="28"/>
          </w:rPr>
          <w:t xml:space="preserve">progression of </w:t>
        </w:r>
      </w:ins>
      <w:ins w:id="50" w:author="Inayat, Samsoon" w:date="2021-10-16T22:05:00Z">
        <w:r w:rsidR="00437224">
          <w:rPr>
            <w:rFonts w:ascii="Times New Roman" w:eastAsia="Times New Roman" w:hAnsi="Times New Roman" w:cs="Times New Roman"/>
            <w:sz w:val="28"/>
            <w:szCs w:val="28"/>
          </w:rPr>
          <w:t>motor deficits</w:t>
        </w:r>
      </w:ins>
      <w:ins w:id="51" w:author="Inayat, Samsoon" w:date="2021-10-16T22:12:00Z">
        <w:r w:rsidR="00F00691">
          <w:rPr>
            <w:rFonts w:ascii="Times New Roman" w:eastAsia="Times New Roman" w:hAnsi="Times New Roman" w:cs="Times New Roman"/>
            <w:sz w:val="28"/>
            <w:szCs w:val="28"/>
          </w:rPr>
          <w:t xml:space="preserve"> in MS mouse model</w:t>
        </w:r>
      </w:ins>
      <w:ins w:id="52" w:author="Inayat, Samsoon" w:date="2021-10-16T22:11:00Z">
        <w:r w:rsidR="00F00691">
          <w:rPr>
            <w:rFonts w:ascii="Times New Roman" w:eastAsia="Times New Roman" w:hAnsi="Times New Roman" w:cs="Times New Roman"/>
            <w:sz w:val="28"/>
            <w:szCs w:val="28"/>
          </w:rPr>
          <w:t xml:space="preserve">. MS was induced in 14 mice by </w:t>
        </w:r>
      </w:ins>
      <w:ins w:id="53" w:author="Inayat, Samsoon" w:date="2021-10-18T14:02:00Z">
        <w:r w:rsidR="00517E68">
          <w:rPr>
            <w:rFonts w:ascii="Times New Roman" w:eastAsia="Times New Roman" w:hAnsi="Times New Roman" w:cs="Times New Roman"/>
            <w:sz w:val="28"/>
            <w:szCs w:val="28"/>
          </w:rPr>
          <w:t xml:space="preserve">subcutaneous </w:t>
        </w:r>
      </w:ins>
      <w:ins w:id="54" w:author="Inayat, Samsoon" w:date="2021-10-18T14:03:00Z">
        <w:r w:rsidR="00517E68">
          <w:rPr>
            <w:rFonts w:ascii="Times New Roman" w:eastAsia="Times New Roman" w:hAnsi="Times New Roman" w:cs="Times New Roman"/>
            <w:sz w:val="28"/>
            <w:szCs w:val="28"/>
          </w:rPr>
          <w:t xml:space="preserve">injections of </w:t>
        </w:r>
      </w:ins>
      <w:ins w:id="55" w:author="Lab" w:date="2021-10-18T13:13:00Z">
        <w:r w:rsidR="00AE5F49">
          <w:rPr>
            <w:rFonts w:ascii="Times New Roman" w:eastAsia="Times New Roman" w:hAnsi="Times New Roman" w:cs="Times New Roman"/>
            <w:sz w:val="28"/>
            <w:szCs w:val="28"/>
          </w:rPr>
          <w:t>200</w:t>
        </w:r>
      </w:ins>
      <m:oMath>
        <m:r>
          <w:ins w:id="56" w:author="Lab" w:date="2021-10-18T13:15:00Z">
            <w:rPr>
              <w:rFonts w:ascii="Cambria Math" w:eastAsia="Times New Roman" w:hAnsi="Cambria Math" w:cs="Times New Roman"/>
              <w:sz w:val="28"/>
              <w:szCs w:val="28"/>
            </w:rPr>
            <m:t>μL</m:t>
          </w:ins>
        </m:r>
      </m:oMath>
      <w:ins w:id="57" w:author="Lab" w:date="2021-10-18T13:13:00Z">
        <w:r w:rsidR="00AE5F49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ins w:id="58" w:author="Lab" w:date="2021-10-18T13:15:00Z">
        <w:del w:id="59" w:author="Inayat, Samsoon" w:date="2021-10-18T14:03:00Z">
          <w:r w:rsidR="00AE5F49" w:rsidDel="00517E68">
            <w:rPr>
              <w:rFonts w:ascii="Times New Roman" w:eastAsia="Times New Roman" w:hAnsi="Times New Roman" w:cs="Times New Roman"/>
              <w:sz w:val="28"/>
              <w:szCs w:val="28"/>
            </w:rPr>
            <w:delText xml:space="preserve">of </w:delText>
          </w:r>
        </w:del>
      </w:ins>
      <w:ins w:id="60" w:author="Inayat, Samsoon" w:date="2021-10-16T22:11:00Z">
        <w:del w:id="61" w:author="Lab" w:date="2021-10-18T13:11:00Z">
          <w:r w:rsidR="00F00691" w:rsidDel="0058436C">
            <w:rPr>
              <w:rFonts w:ascii="Times New Roman" w:eastAsia="Times New Roman" w:hAnsi="Times New Roman" w:cs="Times New Roman"/>
              <w:sz w:val="28"/>
              <w:szCs w:val="28"/>
            </w:rPr>
            <w:delText xml:space="preserve">100uL of </w:delText>
          </w:r>
        </w:del>
        <w:r w:rsidR="00F00691" w:rsidRPr="00F55952">
          <w:rPr>
            <w:rFonts w:ascii="Times New Roman" w:hAnsi="Times New Roman" w:cs="Times New Roman"/>
            <w:color w:val="000000"/>
            <w:sz w:val="28"/>
            <w:szCs w:val="28"/>
          </w:rPr>
          <w:t xml:space="preserve">myelin oligodendrocyte glycoprotein 35-55 antigen </w:t>
        </w:r>
        <w:r w:rsidR="00F00691">
          <w:rPr>
            <w:rFonts w:ascii="Times New Roman" w:hAnsi="Times New Roman" w:cs="Times New Roman"/>
            <w:color w:val="000000"/>
            <w:sz w:val="28"/>
            <w:szCs w:val="28"/>
          </w:rPr>
          <w:t>(</w:t>
        </w:r>
        <w:r w:rsidR="00F00691" w:rsidRPr="006D1620">
          <w:rPr>
            <w:rFonts w:ascii="Times New Roman" w:hAnsi="Times New Roman" w:cs="Times New Roman"/>
            <w:color w:val="000000"/>
            <w:sz w:val="24"/>
            <w:szCs w:val="24"/>
          </w:rPr>
          <w:t>MOG</w:t>
        </w:r>
        <w:r w:rsidR="00F00691" w:rsidRPr="006D1620">
          <w:rPr>
            <w:rFonts w:ascii="Times New Roman" w:hAnsi="Times New Roman" w:cs="Times New Roman"/>
            <w:color w:val="000000"/>
            <w:sz w:val="24"/>
            <w:szCs w:val="24"/>
            <w:vertAlign w:val="subscript"/>
          </w:rPr>
          <w:t xml:space="preserve">35-55 </w:t>
        </w:r>
        <w:r w:rsidR="00F00691" w:rsidRPr="006D1620">
          <w:rPr>
            <w:rFonts w:ascii="Times New Roman" w:hAnsi="Times New Roman" w:cs="Times New Roman"/>
            <w:color w:val="000000"/>
            <w:sz w:val="24"/>
            <w:szCs w:val="24"/>
          </w:rPr>
          <w:t>or</w:t>
        </w:r>
        <w:r w:rsidR="00F00691">
          <w:rPr>
            <w:rFonts w:ascii="Times New Roman" w:hAnsi="Times New Roman" w:cs="Times New Roman"/>
            <w:color w:val="000000"/>
            <w:sz w:val="28"/>
            <w:szCs w:val="28"/>
          </w:rPr>
          <w:t xml:space="preserve"> Ek-2110)</w:t>
        </w:r>
      </w:ins>
      <w:ins w:id="62" w:author="Lab" w:date="2021-10-18T13:11:00Z">
        <w:del w:id="63" w:author="Inayat, Samsoon" w:date="2021-10-18T14:03:00Z">
          <w:r w:rsidR="0058436C" w:rsidDel="00517E68">
            <w:rPr>
              <w:rFonts w:ascii="Times New Roman" w:hAnsi="Times New Roman" w:cs="Times New Roman"/>
              <w:color w:val="000000"/>
              <w:sz w:val="28"/>
              <w:szCs w:val="28"/>
            </w:rPr>
            <w:delText>subcutaneously</w:delText>
          </w:r>
        </w:del>
        <w:del w:id="64" w:author="Inayat, Samsoon" w:date="2021-10-18T14:02:00Z">
          <w:r w:rsidR="0058436C" w:rsidDel="00517E68">
            <w:rPr>
              <w:rFonts w:ascii="Times New Roman" w:hAnsi="Times New Roman" w:cs="Times New Roman"/>
              <w:color w:val="000000"/>
              <w:sz w:val="28"/>
              <w:szCs w:val="28"/>
            </w:rPr>
            <w:delText xml:space="preserve"> </w:delText>
          </w:r>
        </w:del>
      </w:ins>
      <w:ins w:id="65" w:author="Inayat, Samsoon" w:date="2021-10-16T22:11:00Z">
        <w:del w:id="66" w:author="Lab" w:date="2021-10-18T13:12:00Z">
          <w:r w:rsidR="00F00691" w:rsidDel="0058436C">
            <w:rPr>
              <w:rFonts w:ascii="Times New Roman" w:hAnsi="Times New Roman" w:cs="Times New Roman"/>
              <w:color w:val="000000"/>
              <w:sz w:val="28"/>
              <w:szCs w:val="28"/>
            </w:rPr>
            <w:delText>and</w:delText>
          </w:r>
        </w:del>
        <w:del w:id="67" w:author="Lab" w:date="2021-10-18T13:11:00Z">
          <w:r w:rsidR="00F00691" w:rsidDel="0058436C">
            <w:rPr>
              <w:rFonts w:ascii="Times New Roman" w:hAnsi="Times New Roman" w:cs="Times New Roman"/>
              <w:color w:val="000000"/>
              <w:sz w:val="28"/>
              <w:szCs w:val="28"/>
            </w:rPr>
            <w:delText xml:space="preserve"> then again 2 days later</w:delText>
          </w:r>
        </w:del>
      </w:ins>
      <w:ins w:id="68" w:author="Inayat, Samsoon" w:date="2021-10-18T14:03:00Z">
        <w:r w:rsidR="00517E68">
          <w:rPr>
            <w:rFonts w:ascii="Times New Roman" w:hAnsi="Times New Roman" w:cs="Times New Roman"/>
            <w:color w:val="000000"/>
            <w:sz w:val="28"/>
            <w:szCs w:val="28"/>
          </w:rPr>
          <w:t xml:space="preserve">, a drug which </w:t>
        </w:r>
      </w:ins>
      <w:ins w:id="69" w:author="Inayat, Samsoon" w:date="2021-10-16T22:13:00Z">
        <w:r w:rsidR="00A32A08">
          <w:rPr>
            <w:rFonts w:ascii="Times New Roman" w:hAnsi="Times New Roman" w:cs="Times New Roman"/>
            <w:color w:val="000000"/>
            <w:sz w:val="28"/>
            <w:szCs w:val="28"/>
          </w:rPr>
          <w:t>trigger</w:t>
        </w:r>
      </w:ins>
      <w:ins w:id="70" w:author="Inayat, Samsoon" w:date="2021-10-18T14:03:00Z">
        <w:r w:rsidR="00517E68">
          <w:rPr>
            <w:rFonts w:ascii="Times New Roman" w:hAnsi="Times New Roman" w:cs="Times New Roman"/>
            <w:color w:val="000000"/>
            <w:sz w:val="28"/>
            <w:szCs w:val="28"/>
          </w:rPr>
          <w:t>s</w:t>
        </w:r>
      </w:ins>
      <w:ins w:id="71" w:author="Inayat, Samsoon" w:date="2021-10-16T22:13:00Z">
        <w:r w:rsidR="00A32A08">
          <w:rPr>
            <w:rFonts w:ascii="Times New Roman" w:hAnsi="Times New Roman" w:cs="Times New Roman"/>
            <w:color w:val="000000"/>
            <w:sz w:val="28"/>
            <w:szCs w:val="28"/>
          </w:rPr>
          <w:t xml:space="preserve"> a</w:t>
        </w:r>
        <w:r w:rsidR="00A32A08" w:rsidRPr="00F55952">
          <w:rPr>
            <w:rFonts w:ascii="Times New Roman" w:eastAsia="Times New Roman" w:hAnsi="Times New Roman" w:cs="Times New Roman"/>
            <w:sz w:val="28"/>
            <w:szCs w:val="28"/>
          </w:rPr>
          <w:t xml:space="preserve">utoimmune encephalomyelitis (EAE) </w:t>
        </w:r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in </w:t>
        </w:r>
        <w:r w:rsidR="00A32A08" w:rsidRPr="00F55952">
          <w:rPr>
            <w:rFonts w:ascii="Times New Roman" w:eastAsia="Times New Roman" w:hAnsi="Times New Roman" w:cs="Times New Roman"/>
            <w:sz w:val="28"/>
            <w:szCs w:val="28"/>
          </w:rPr>
          <w:t>mice produc</w:t>
        </w:r>
        <w:r w:rsidR="00A32A08">
          <w:rPr>
            <w:rFonts w:ascii="Times New Roman" w:eastAsia="Times New Roman" w:hAnsi="Times New Roman" w:cs="Times New Roman"/>
            <w:sz w:val="28"/>
            <w:szCs w:val="28"/>
          </w:rPr>
          <w:t>ing</w:t>
        </w:r>
        <w:r w:rsidR="00A32A08" w:rsidRPr="00F55952">
          <w:rPr>
            <w:rFonts w:ascii="Times New Roman" w:eastAsia="Times New Roman" w:hAnsi="Times New Roman" w:cs="Times New Roman"/>
            <w:sz w:val="28"/>
            <w:szCs w:val="28"/>
          </w:rPr>
          <w:t xml:space="preserve"> key pathological features as </w:t>
        </w:r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in human </w:t>
        </w:r>
        <w:r w:rsidR="00A32A08" w:rsidRPr="00F55952">
          <w:rPr>
            <w:rFonts w:ascii="Times New Roman" w:eastAsia="Times New Roman" w:hAnsi="Times New Roman" w:cs="Times New Roman"/>
            <w:sz w:val="28"/>
            <w:szCs w:val="28"/>
          </w:rPr>
          <w:t>MS</w:t>
        </w:r>
        <w:r w:rsidR="00A32A08">
          <w:rPr>
            <w:rFonts w:ascii="Times New Roman" w:eastAsia="Times New Roman" w:hAnsi="Times New Roman" w:cs="Times New Roman"/>
            <w:sz w:val="28"/>
            <w:szCs w:val="28"/>
          </w:rPr>
          <w:t>.</w:t>
        </w:r>
      </w:ins>
      <w:ins w:id="72" w:author="Inayat, Samsoon" w:date="2021-10-16T22:14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 Starting </w:t>
        </w:r>
      </w:ins>
      <w:ins w:id="73" w:author="Inayat, Samsoon" w:date="2021-10-16T22:15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>D</w:t>
        </w:r>
      </w:ins>
      <w:ins w:id="74" w:author="Inayat, Samsoon" w:date="2021-10-16T22:14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ay </w:t>
        </w:r>
      </w:ins>
      <w:ins w:id="75" w:author="Inayat, Samsoon" w:date="2021-10-16T22:15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>3</w:t>
        </w:r>
      </w:ins>
      <w:ins w:id="76" w:author="Inayat, Samsoon" w:date="2021-10-18T14:04:00Z">
        <w:r w:rsidR="00517E68">
          <w:rPr>
            <w:rFonts w:ascii="Times New Roman" w:eastAsia="Times New Roman" w:hAnsi="Times New Roman" w:cs="Times New Roman"/>
            <w:sz w:val="28"/>
            <w:szCs w:val="28"/>
          </w:rPr>
          <w:t xml:space="preserve"> post-injection</w:t>
        </w:r>
      </w:ins>
      <w:ins w:id="77" w:author="Inayat, Samsoon" w:date="2021-10-16T22:15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, </w:t>
        </w:r>
      </w:ins>
      <w:ins w:id="78" w:author="Lab" w:date="2021-10-18T12:21:00Z">
        <w:del w:id="79" w:author="Inayat, Samsoon" w:date="2021-10-18T14:08:00Z">
          <w:r w:rsidR="00E116B5" w:rsidDel="00517E68">
            <w:rPr>
              <w:rFonts w:ascii="Times New Roman" w:eastAsia="Times New Roman" w:hAnsi="Times New Roman" w:cs="Times New Roman"/>
              <w:sz w:val="28"/>
              <w:szCs w:val="28"/>
            </w:rPr>
            <w:delText xml:space="preserve">these </w:delText>
          </w:r>
        </w:del>
      </w:ins>
      <w:ins w:id="80" w:author="Inayat, Samsoon" w:date="2021-10-18T14:04:00Z">
        <w:r w:rsidR="00517E68">
          <w:rPr>
            <w:rFonts w:ascii="Times New Roman" w:eastAsia="Times New Roman" w:hAnsi="Times New Roman" w:cs="Times New Roman"/>
            <w:sz w:val="28"/>
            <w:szCs w:val="28"/>
          </w:rPr>
          <w:t xml:space="preserve">mice were </w:t>
        </w:r>
      </w:ins>
      <w:ins w:id="81" w:author="Inayat, Samsoon" w:date="2021-10-18T14:05:00Z">
        <w:r w:rsidR="00517E68">
          <w:rPr>
            <w:rFonts w:ascii="Times New Roman" w:eastAsia="Times New Roman" w:hAnsi="Times New Roman" w:cs="Times New Roman"/>
            <w:sz w:val="28"/>
            <w:szCs w:val="28"/>
          </w:rPr>
          <w:t>manually assessed for motor deficits</w:t>
        </w:r>
      </w:ins>
      <w:ins w:id="82" w:author="Inayat, Samsoon" w:date="2021-10-18T14:08:00Z">
        <w:r w:rsidR="00517E68">
          <w:rPr>
            <w:rFonts w:ascii="Times New Roman" w:eastAsia="Times New Roman" w:hAnsi="Times New Roman" w:cs="Times New Roman"/>
            <w:sz w:val="28"/>
            <w:szCs w:val="28"/>
          </w:rPr>
          <w:t xml:space="preserve"> and were also </w:t>
        </w:r>
      </w:ins>
      <w:ins w:id="83" w:author="Lab" w:date="2021-10-18T12:20:00Z">
        <w:del w:id="84" w:author="Inayat, Samsoon" w:date="2021-10-18T14:08:00Z">
          <w:r w:rsidR="00E116B5" w:rsidDel="00517E68">
            <w:rPr>
              <w:rFonts w:ascii="Times New Roman" w:eastAsia="Times New Roman" w:hAnsi="Times New Roman" w:cs="Times New Roman"/>
              <w:sz w:val="28"/>
              <w:szCs w:val="28"/>
            </w:rPr>
            <w:delText xml:space="preserve">food deprived </w:delText>
          </w:r>
        </w:del>
      </w:ins>
      <w:ins w:id="85" w:author="Lab" w:date="2021-10-18T12:22:00Z">
        <w:del w:id="86" w:author="Inayat, Samsoon" w:date="2021-10-18T14:05:00Z">
          <w:r w:rsidR="00E116B5" w:rsidDel="00517E68">
            <w:rPr>
              <w:rFonts w:ascii="Times New Roman" w:eastAsia="Times New Roman" w:hAnsi="Times New Roman" w:cs="Times New Roman"/>
              <w:sz w:val="28"/>
              <w:szCs w:val="28"/>
            </w:rPr>
            <w:delText>and</w:delText>
          </w:r>
        </w:del>
        <w:r w:rsidR="00E116B5">
          <w:rPr>
            <w:rFonts w:ascii="Times New Roman" w:eastAsia="Times New Roman" w:hAnsi="Times New Roman" w:cs="Times New Roman"/>
            <w:sz w:val="28"/>
            <w:szCs w:val="28"/>
          </w:rPr>
          <w:t xml:space="preserve">filmed </w:t>
        </w:r>
      </w:ins>
      <w:ins w:id="87" w:author="Inayat, Samsoon" w:date="2021-10-18T14:06:00Z">
        <w:r w:rsidR="00517E68">
          <w:rPr>
            <w:rFonts w:ascii="Times New Roman" w:eastAsia="Times New Roman" w:hAnsi="Times New Roman" w:cs="Times New Roman"/>
            <w:sz w:val="28"/>
            <w:szCs w:val="28"/>
          </w:rPr>
          <w:t xml:space="preserve">while engaged </w:t>
        </w:r>
      </w:ins>
      <w:ins w:id="88" w:author="Lab" w:date="2021-10-18T12:22:00Z">
        <w:del w:id="89" w:author="Inayat, Samsoon" w:date="2021-10-18T14:06:00Z">
          <w:r w:rsidR="00E116B5" w:rsidDel="00517E68">
            <w:rPr>
              <w:rFonts w:ascii="Times New Roman" w:eastAsia="Times New Roman" w:hAnsi="Times New Roman" w:cs="Times New Roman"/>
              <w:sz w:val="28"/>
              <w:szCs w:val="28"/>
            </w:rPr>
            <w:delText>ing</w:delText>
          </w:r>
        </w:del>
      </w:ins>
      <w:ins w:id="90" w:author="Inayat, Samsoon" w:date="2021-10-16T22:15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in </w:t>
        </w:r>
      </w:ins>
      <w:ins w:id="91" w:author="Inayat, Samsoon" w:date="2021-10-16T22:16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the </w:t>
        </w:r>
      </w:ins>
      <w:ins w:id="92" w:author="Inayat, Samsoon" w:date="2021-10-16T22:15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>string-pulling behavior</w:t>
        </w:r>
        <w:del w:id="93" w:author="Lab" w:date="2021-10-18T12:21:00Z">
          <w:r w:rsidR="00A32A08" w:rsidDel="00E116B5">
            <w:rPr>
              <w:rFonts w:ascii="Times New Roman" w:eastAsia="Times New Roman" w:hAnsi="Times New Roman" w:cs="Times New Roman"/>
              <w:sz w:val="28"/>
              <w:szCs w:val="28"/>
            </w:rPr>
            <w:delText xml:space="preserve"> </w:delText>
          </w:r>
        </w:del>
      </w:ins>
      <w:ins w:id="94" w:author="Inayat, Samsoon" w:date="2021-10-16T22:16:00Z">
        <w:del w:id="95" w:author="Lab" w:date="2021-10-18T12:21:00Z">
          <w:r w:rsidR="00A32A08" w:rsidDel="00E116B5">
            <w:rPr>
              <w:rFonts w:ascii="Times New Roman" w:eastAsia="Times New Roman" w:hAnsi="Times New Roman" w:cs="Times New Roman"/>
              <w:sz w:val="28"/>
              <w:szCs w:val="28"/>
            </w:rPr>
            <w:delText>and were filmed</w:delText>
          </w:r>
        </w:del>
      </w:ins>
      <w:ins w:id="96" w:author="Lab" w:date="2021-10-18T12:20:00Z">
        <w:r w:rsidR="00E116B5">
          <w:rPr>
            <w:rFonts w:ascii="Times New Roman" w:eastAsia="Times New Roman" w:hAnsi="Times New Roman" w:cs="Times New Roman"/>
            <w:sz w:val="28"/>
            <w:szCs w:val="28"/>
          </w:rPr>
          <w:t xml:space="preserve">. </w:t>
        </w:r>
      </w:ins>
      <w:ins w:id="97" w:author="Inayat, Samsoon" w:date="2021-10-16T22:16:00Z">
        <w:del w:id="98" w:author="Lab" w:date="2021-10-18T12:20:00Z">
          <w:r w:rsidR="00A32A08" w:rsidDel="00E116B5">
            <w:rPr>
              <w:rFonts w:ascii="Times New Roman" w:eastAsia="Times New Roman" w:hAnsi="Times New Roman" w:cs="Times New Roman"/>
              <w:sz w:val="28"/>
              <w:szCs w:val="28"/>
            </w:rPr>
            <w:delText xml:space="preserve"> </w:delText>
          </w:r>
        </w:del>
      </w:ins>
      <w:ins w:id="99" w:author="Inayat, Samsoon" w:date="2021-10-16T22:15:00Z">
        <w:del w:id="100" w:author="Lab" w:date="2021-10-18T12:20:00Z">
          <w:r w:rsidR="00A32A08" w:rsidDel="00E116B5">
            <w:rPr>
              <w:rFonts w:ascii="Times New Roman" w:eastAsia="Times New Roman" w:hAnsi="Times New Roman" w:cs="Times New Roman"/>
              <w:sz w:val="28"/>
              <w:szCs w:val="28"/>
            </w:rPr>
            <w:delText>(were food deprived …</w:delText>
          </w:r>
        </w:del>
      </w:ins>
      <w:ins w:id="101" w:author="Inayat, Samsoon" w:date="2021-10-16T22:16:00Z">
        <w:del w:id="102" w:author="Lab" w:date="2021-10-18T12:20:00Z">
          <w:r w:rsidR="00A32A08" w:rsidDel="00E116B5">
            <w:rPr>
              <w:rFonts w:ascii="Times New Roman" w:eastAsia="Times New Roman" w:hAnsi="Times New Roman" w:cs="Times New Roman"/>
              <w:sz w:val="28"/>
              <w:szCs w:val="28"/>
            </w:rPr>
            <w:delText xml:space="preserve"> ). </w:delText>
          </w:r>
        </w:del>
      </w:ins>
      <w:ins w:id="103" w:author="Inayat, Samsoon" w:date="2021-10-18T14:09:00Z">
        <w:r w:rsidR="00517E68">
          <w:rPr>
            <w:rFonts w:ascii="Times New Roman" w:eastAsia="Times New Roman" w:hAnsi="Times New Roman" w:cs="Times New Roman"/>
            <w:sz w:val="28"/>
            <w:szCs w:val="28"/>
          </w:rPr>
          <w:t>O</w:t>
        </w:r>
      </w:ins>
      <w:ins w:id="104" w:author="Lab" w:date="2021-10-18T12:20:00Z">
        <w:del w:id="105" w:author="Inayat, Samsoon" w:date="2021-10-18T14:09:00Z">
          <w:r w:rsidR="00E116B5" w:rsidDel="00517E68">
            <w:rPr>
              <w:rFonts w:ascii="Times New Roman" w:eastAsia="Times New Roman" w:hAnsi="Times New Roman" w:cs="Times New Roman"/>
              <w:sz w:val="28"/>
              <w:szCs w:val="28"/>
            </w:rPr>
            <w:delText>ngoing o</w:delText>
          </w:r>
        </w:del>
      </w:ins>
      <w:ins w:id="106" w:author="Inayat, Samsoon" w:date="2021-10-16T22:17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ffline analysis </w:t>
        </w:r>
      </w:ins>
      <w:ins w:id="107" w:author="Inayat, Samsoon" w:date="2021-10-16T22:18:00Z">
        <w:del w:id="108" w:author="Lab" w:date="2021-10-18T12:20:00Z">
          <w:r w:rsidR="00A32A08" w:rsidDel="00E116B5">
            <w:rPr>
              <w:rFonts w:ascii="Times New Roman" w:eastAsia="Times New Roman" w:hAnsi="Times New Roman" w:cs="Times New Roman"/>
              <w:sz w:val="28"/>
              <w:szCs w:val="28"/>
            </w:rPr>
            <w:delText xml:space="preserve">(ongoing) </w:delText>
          </w:r>
        </w:del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is being done </w:t>
        </w:r>
      </w:ins>
      <w:ins w:id="109" w:author="Inayat, Samsoon" w:date="2021-10-16T22:17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using the </w:t>
        </w:r>
        <w:proofErr w:type="spellStart"/>
        <w:r w:rsidR="00A32A08">
          <w:rPr>
            <w:rFonts w:ascii="Times New Roman" w:eastAsia="Times New Roman" w:hAnsi="Times New Roman" w:cs="Times New Roman"/>
            <w:sz w:val="28"/>
            <w:szCs w:val="28"/>
          </w:rPr>
          <w:t>Matlab</w:t>
        </w:r>
      </w:ins>
      <w:proofErr w:type="spellEnd"/>
      <w:ins w:id="110" w:author="Inayat, Samsoon" w:date="2021-10-18T14:10:00Z">
        <w:r w:rsidR="00517E68">
          <w:rPr>
            <w:rFonts w:ascii="Times New Roman" w:eastAsia="Times New Roman" w:hAnsi="Times New Roman" w:cs="Times New Roman"/>
            <w:sz w:val="28"/>
            <w:szCs w:val="28"/>
          </w:rPr>
          <w:t>-</w:t>
        </w:r>
      </w:ins>
      <w:ins w:id="111" w:author="Inayat, Samsoon" w:date="2021-10-16T22:17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based toolbox developed in our lab. To date we have </w:t>
        </w:r>
      </w:ins>
      <w:ins w:id="112" w:author="Inayat, Samsoon" w:date="2021-10-16T22:18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>quantified</w:t>
        </w:r>
      </w:ins>
      <w:ins w:id="113" w:author="Inayat, Samsoon" w:date="2021-10-16T22:17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 the average velocity</w:t>
        </w:r>
      </w:ins>
      <w:ins w:id="114" w:author="Inayat, Samsoon" w:date="2021-10-16T22:19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 of whole-body movements</w:t>
        </w:r>
      </w:ins>
      <w:ins w:id="115" w:author="Inayat, Samsoon" w:date="2021-10-16T22:18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, </w:t>
        </w:r>
        <w:del w:id="116" w:author="Lab" w:date="2021-10-18T12:39:00Z">
          <w:r w:rsidR="00A32A08" w:rsidDel="008927A7">
            <w:rPr>
              <w:rFonts w:ascii="Times New Roman" w:eastAsia="Times New Roman" w:hAnsi="Times New Roman" w:cs="Times New Roman"/>
              <w:sz w:val="28"/>
              <w:szCs w:val="28"/>
            </w:rPr>
            <w:delText>height</w:delText>
          </w:r>
        </w:del>
      </w:ins>
      <w:ins w:id="117" w:author="Inayat, Samsoon" w:date="2021-10-16T22:19:00Z">
        <w:del w:id="118" w:author="Lab" w:date="2021-10-18T12:39:00Z">
          <w:r w:rsidR="00A32A08" w:rsidDel="008927A7">
            <w:rPr>
              <w:rFonts w:ascii="Times New Roman" w:eastAsia="Times New Roman" w:hAnsi="Times New Roman" w:cs="Times New Roman"/>
              <w:sz w:val="28"/>
              <w:szCs w:val="28"/>
            </w:rPr>
            <w:delText xml:space="preserve"> of mice</w:delText>
          </w:r>
        </w:del>
      </w:ins>
      <w:ins w:id="119" w:author="Inayat, Samsoon" w:date="2021-10-16T22:18:00Z">
        <w:del w:id="120" w:author="Lab" w:date="2021-10-18T12:39:00Z">
          <w:r w:rsidR="00A32A08" w:rsidDel="008927A7">
            <w:rPr>
              <w:rFonts w:ascii="Times New Roman" w:eastAsia="Times New Roman" w:hAnsi="Times New Roman" w:cs="Times New Roman"/>
              <w:sz w:val="28"/>
              <w:szCs w:val="28"/>
            </w:rPr>
            <w:delText xml:space="preserve">, </w:delText>
          </w:r>
        </w:del>
      </w:ins>
      <w:ins w:id="121" w:author="Inayat, Samsoon" w:date="2021-10-16T22:19:00Z">
        <w:r w:rsidR="00A32A08">
          <w:rPr>
            <w:rFonts w:ascii="Times New Roman" w:eastAsia="Times New Roman" w:hAnsi="Times New Roman" w:cs="Times New Roman"/>
            <w:sz w:val="28"/>
            <w:szCs w:val="28"/>
          </w:rPr>
          <w:t xml:space="preserve">and patterns of </w:t>
        </w:r>
        <w:r w:rsidR="00A32A08" w:rsidRPr="00050D5F">
          <w:rPr>
            <w:rFonts w:ascii="Times New Roman" w:eastAsia="Times New Roman" w:hAnsi="Times New Roman" w:cs="Times New Roman"/>
            <w:sz w:val="28"/>
            <w:szCs w:val="28"/>
          </w:rPr>
          <w:t>hand movements</w:t>
        </w:r>
      </w:ins>
      <w:ins w:id="122" w:author="Inayat, Samsoon" w:date="2021-10-16T22:17:00Z">
        <w:r w:rsidR="00A32A08" w:rsidRPr="00050D5F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</w:ins>
      <w:ins w:id="123" w:author="Inayat, Samsoon" w:date="2021-10-16T22:18:00Z">
        <w:r w:rsidR="00A32A08" w:rsidRPr="00050D5F">
          <w:rPr>
            <w:rFonts w:ascii="Times New Roman" w:eastAsia="Times New Roman" w:hAnsi="Times New Roman" w:cs="Times New Roman"/>
            <w:sz w:val="28"/>
            <w:szCs w:val="28"/>
          </w:rPr>
          <w:t>of 4 mice</w:t>
        </w:r>
      </w:ins>
      <w:ins w:id="124" w:author="Inayat, Samsoon" w:date="2021-10-18T14:13:00Z">
        <w:r w:rsidR="007A0293">
          <w:rPr>
            <w:rFonts w:ascii="Times New Roman" w:eastAsia="Times New Roman" w:hAnsi="Times New Roman" w:cs="Times New Roman"/>
            <w:sz w:val="28"/>
            <w:szCs w:val="28"/>
          </w:rPr>
          <w:t xml:space="preserve"> with disease progression</w:t>
        </w:r>
      </w:ins>
      <w:ins w:id="125" w:author="Lab" w:date="2021-10-18T12:31:00Z">
        <w:r w:rsidR="000D735B" w:rsidRPr="00050D5F">
          <w:rPr>
            <w:rFonts w:ascii="Times New Roman" w:eastAsia="Times New Roman" w:hAnsi="Times New Roman" w:cs="Times New Roman"/>
            <w:sz w:val="28"/>
            <w:szCs w:val="28"/>
          </w:rPr>
          <w:t xml:space="preserve">. These results show a </w:t>
        </w:r>
      </w:ins>
      <w:ins w:id="126" w:author="Lab" w:date="2021-10-18T12:32:00Z">
        <w:r w:rsidR="000D735B" w:rsidRPr="00050D5F">
          <w:rPr>
            <w:rFonts w:ascii="Times New Roman" w:eastAsia="Times New Roman" w:hAnsi="Times New Roman" w:cs="Times New Roman"/>
            <w:sz w:val="28"/>
            <w:szCs w:val="28"/>
          </w:rPr>
          <w:t>significant</w:t>
        </w:r>
        <w:r w:rsidR="000D735B" w:rsidRPr="00050D5F">
          <w:rPr>
            <w:rFonts w:ascii="Times New Roman" w:hAnsi="Times New Roman" w:cs="Times New Roman"/>
            <w:color w:val="000000"/>
            <w:sz w:val="28"/>
            <w:szCs w:val="28"/>
          </w:rPr>
          <w:t xml:space="preserve"> decrease in average velocity (p=0.0060</w:t>
        </w:r>
      </w:ins>
      <w:ins w:id="127" w:author="Lab" w:date="2021-10-18T12:34:00Z">
        <w:r w:rsidR="000D735B" w:rsidRPr="00050D5F">
          <w:rPr>
            <w:rFonts w:ascii="Times New Roman" w:hAnsi="Times New Roman" w:cs="Times New Roman"/>
            <w:color w:val="000000"/>
            <w:sz w:val="28"/>
            <w:szCs w:val="28"/>
          </w:rPr>
          <w:t xml:space="preserve">, </w:t>
        </w:r>
      </w:ins>
      <w:ins w:id="128" w:author="Lab" w:date="2021-10-18T12:32:00Z">
        <w:r w:rsidR="000D735B" w:rsidRPr="00050D5F">
          <w:rPr>
            <w:rFonts w:ascii="Times New Roman" w:hAnsi="Times New Roman" w:cs="Times New Roman"/>
            <w:color w:val="000000"/>
            <w:sz w:val="28"/>
            <w:szCs w:val="28"/>
          </w:rPr>
          <w:t xml:space="preserve">ANOVA) and a significant increase in fractal dimensions </w:t>
        </w:r>
      </w:ins>
      <w:ins w:id="129" w:author="Inayat, Samsoon" w:date="2021-10-18T14:12:00Z">
        <w:r w:rsidR="007A0293" w:rsidRPr="00050D5F">
          <w:rPr>
            <w:rFonts w:ascii="Times New Roman" w:hAnsi="Times New Roman" w:cs="Times New Roman"/>
            <w:color w:val="000000"/>
            <w:sz w:val="28"/>
            <w:szCs w:val="28"/>
          </w:rPr>
          <w:t>(p=0.0001, ANOVA)</w:t>
        </w:r>
        <w:r w:rsidR="007A0293">
          <w:rPr>
            <w:rFonts w:ascii="Times New Roman" w:hAnsi="Times New Roman" w:cs="Times New Roman"/>
            <w:color w:val="000000"/>
            <w:sz w:val="28"/>
            <w:szCs w:val="28"/>
          </w:rPr>
          <w:t xml:space="preserve"> </w:t>
        </w:r>
      </w:ins>
      <w:ins w:id="130" w:author="Inayat, Samsoon" w:date="2021-10-18T14:11:00Z">
        <w:r w:rsidR="00517E68">
          <w:rPr>
            <w:rFonts w:ascii="Times New Roman" w:hAnsi="Times New Roman" w:cs="Times New Roman"/>
            <w:color w:val="000000"/>
            <w:sz w:val="28"/>
            <w:szCs w:val="28"/>
          </w:rPr>
          <w:t>which quantifies the irregu</w:t>
        </w:r>
      </w:ins>
      <w:ins w:id="131" w:author="Inayat, Samsoon" w:date="2021-10-18T14:12:00Z">
        <w:r w:rsidR="00517E68">
          <w:rPr>
            <w:rFonts w:ascii="Times New Roman" w:hAnsi="Times New Roman" w:cs="Times New Roman"/>
            <w:color w:val="000000"/>
            <w:sz w:val="28"/>
            <w:szCs w:val="28"/>
          </w:rPr>
          <w:t xml:space="preserve">larities of patterns of hand movements. </w:t>
        </w:r>
      </w:ins>
      <w:ins w:id="132" w:author="Lab" w:date="2021-10-18T12:33:00Z">
        <w:del w:id="133" w:author="Inayat, Samsoon" w:date="2021-10-18T14:14:00Z">
          <w:r w:rsidR="000D735B" w:rsidRPr="00050D5F" w:rsidDel="007A0293">
            <w:rPr>
              <w:rFonts w:ascii="Times New Roman" w:hAnsi="Times New Roman" w:cs="Times New Roman"/>
              <w:color w:val="000000"/>
              <w:sz w:val="28"/>
              <w:szCs w:val="28"/>
            </w:rPr>
            <w:delText>with lengthened disease progression</w:delText>
          </w:r>
        </w:del>
      </w:ins>
      <w:ins w:id="134" w:author="Lab" w:date="2021-10-18T12:32:00Z">
        <w:del w:id="135" w:author="Inayat, Samsoon" w:date="2021-10-18T14:12:00Z">
          <w:r w:rsidR="000D735B" w:rsidRPr="00050D5F" w:rsidDel="00517E68">
            <w:rPr>
              <w:rFonts w:ascii="Times New Roman" w:hAnsi="Times New Roman" w:cs="Times New Roman"/>
              <w:color w:val="000000"/>
              <w:sz w:val="28"/>
              <w:szCs w:val="28"/>
            </w:rPr>
            <w:delText xml:space="preserve"> (p=0.0001</w:delText>
          </w:r>
        </w:del>
      </w:ins>
      <w:ins w:id="136" w:author="Lab" w:date="2021-10-18T12:34:00Z">
        <w:del w:id="137" w:author="Inayat, Samsoon" w:date="2021-10-18T14:12:00Z">
          <w:r w:rsidR="000D735B" w:rsidRPr="00050D5F" w:rsidDel="00517E68">
            <w:rPr>
              <w:rFonts w:ascii="Times New Roman" w:hAnsi="Times New Roman" w:cs="Times New Roman"/>
              <w:color w:val="000000"/>
              <w:sz w:val="28"/>
              <w:szCs w:val="28"/>
            </w:rPr>
            <w:delText xml:space="preserve">, </w:delText>
          </w:r>
        </w:del>
      </w:ins>
      <w:ins w:id="138" w:author="Lab" w:date="2021-10-18T12:32:00Z">
        <w:del w:id="139" w:author="Inayat, Samsoon" w:date="2021-10-18T14:12:00Z">
          <w:r w:rsidR="000D735B" w:rsidRPr="00050D5F" w:rsidDel="00517E68">
            <w:rPr>
              <w:rFonts w:ascii="Times New Roman" w:hAnsi="Times New Roman" w:cs="Times New Roman"/>
              <w:color w:val="000000"/>
              <w:sz w:val="28"/>
              <w:szCs w:val="28"/>
            </w:rPr>
            <w:delText>ANOVA)</w:delText>
          </w:r>
        </w:del>
        <w:del w:id="140" w:author="Inayat, Samsoon" w:date="2021-10-18T14:14:00Z">
          <w:r w:rsidR="000D735B" w:rsidRPr="00050D5F" w:rsidDel="007A0293">
            <w:rPr>
              <w:rFonts w:ascii="Times New Roman" w:hAnsi="Times New Roman" w:cs="Times New Roman"/>
              <w:color w:val="000000"/>
              <w:sz w:val="28"/>
              <w:szCs w:val="28"/>
            </w:rPr>
            <w:delText>.</w:delText>
          </w:r>
          <w:r w:rsidR="000D735B" w:rsidDel="007A0293">
            <w:rPr>
              <w:rFonts w:ascii="Times New Roman" w:hAnsi="Times New Roman" w:cs="Times New Roman"/>
              <w:color w:val="000000"/>
              <w:sz w:val="28"/>
              <w:szCs w:val="28"/>
            </w:rPr>
            <w:delText xml:space="preserve"> </w:delText>
          </w:r>
        </w:del>
      </w:ins>
      <w:ins w:id="141" w:author="Lab" w:date="2021-10-18T12:36:00Z">
        <w:del w:id="142" w:author="Inayat, Samsoon" w:date="2021-10-18T14:14:00Z">
          <w:r w:rsidR="00E53AE6" w:rsidDel="007A0293">
            <w:rPr>
              <w:rFonts w:ascii="Times New Roman" w:hAnsi="Times New Roman" w:cs="Times New Roman"/>
              <w:color w:val="000000"/>
              <w:sz w:val="28"/>
              <w:szCs w:val="28"/>
            </w:rPr>
            <w:delText xml:space="preserve">Taken together, </w:delText>
          </w:r>
        </w:del>
      </w:ins>
      <w:ins w:id="143" w:author="Lab" w:date="2021-10-18T12:38:00Z">
        <w:del w:id="144" w:author="Inayat, Samsoon" w:date="2021-10-18T14:14:00Z">
          <w:r w:rsidR="00E53AE6" w:rsidDel="007A0293">
            <w:rPr>
              <w:rFonts w:ascii="Times New Roman" w:hAnsi="Times New Roman" w:cs="Times New Roman"/>
              <w:color w:val="000000"/>
              <w:sz w:val="28"/>
              <w:szCs w:val="28"/>
            </w:rPr>
            <w:delText xml:space="preserve">this </w:delText>
          </w:r>
        </w:del>
      </w:ins>
      <w:ins w:id="145" w:author="Lab" w:date="2021-10-18T12:36:00Z">
        <w:del w:id="146" w:author="Inayat, Samsoon" w:date="2021-10-18T14:14:00Z">
          <w:r w:rsidR="00E53AE6" w:rsidDel="007A0293">
            <w:rPr>
              <w:rFonts w:ascii="Times New Roman" w:hAnsi="Times New Roman" w:cs="Times New Roman"/>
              <w:color w:val="000000"/>
              <w:sz w:val="28"/>
              <w:szCs w:val="28"/>
            </w:rPr>
            <w:delText xml:space="preserve">gives a </w:delText>
          </w:r>
        </w:del>
      </w:ins>
      <w:ins w:id="147" w:author="Inayat, Samsoon" w:date="2021-10-18T14:14:00Z">
        <w:r w:rsidR="007A0293">
          <w:rPr>
            <w:rFonts w:ascii="Times New Roman" w:hAnsi="Times New Roman" w:cs="Times New Roman"/>
            <w:color w:val="000000"/>
            <w:sz w:val="28"/>
            <w:szCs w:val="28"/>
          </w:rPr>
          <w:t xml:space="preserve">Our results provide </w:t>
        </w:r>
      </w:ins>
      <w:ins w:id="148" w:author="Lab" w:date="2021-10-18T12:36:00Z">
        <w:r w:rsidR="00E53AE6">
          <w:rPr>
            <w:rFonts w:ascii="Times New Roman" w:hAnsi="Times New Roman" w:cs="Times New Roman"/>
            <w:color w:val="000000"/>
            <w:sz w:val="28"/>
            <w:szCs w:val="28"/>
          </w:rPr>
          <w:t xml:space="preserve">quantifiable </w:t>
        </w:r>
      </w:ins>
      <w:ins w:id="149" w:author="Lab" w:date="2021-10-18T12:37:00Z">
        <w:r w:rsidR="00E53AE6">
          <w:rPr>
            <w:rFonts w:ascii="Times New Roman" w:hAnsi="Times New Roman" w:cs="Times New Roman"/>
            <w:color w:val="000000"/>
            <w:sz w:val="28"/>
            <w:szCs w:val="28"/>
          </w:rPr>
          <w:t>characterization</w:t>
        </w:r>
      </w:ins>
      <w:ins w:id="150" w:author="Lab" w:date="2021-10-18T12:36:00Z">
        <w:r w:rsidR="00E53AE6">
          <w:rPr>
            <w:rFonts w:ascii="Times New Roman" w:hAnsi="Times New Roman" w:cs="Times New Roman"/>
            <w:color w:val="000000"/>
            <w:sz w:val="28"/>
            <w:szCs w:val="28"/>
          </w:rPr>
          <w:t xml:space="preserve"> of </w:t>
        </w:r>
      </w:ins>
      <w:ins w:id="151" w:author="Lab" w:date="2021-10-18T12:37:00Z">
        <w:r w:rsidR="00E53AE6">
          <w:rPr>
            <w:rFonts w:ascii="Times New Roman" w:hAnsi="Times New Roman" w:cs="Times New Roman"/>
            <w:color w:val="000000"/>
            <w:sz w:val="28"/>
            <w:szCs w:val="28"/>
          </w:rPr>
          <w:t xml:space="preserve">MS through </w:t>
        </w:r>
      </w:ins>
      <w:ins w:id="152" w:author="Lab" w:date="2021-10-18T12:40:00Z">
        <w:r w:rsidR="008927A7">
          <w:rPr>
            <w:rFonts w:ascii="Times New Roman" w:hAnsi="Times New Roman" w:cs="Times New Roman"/>
            <w:color w:val="000000"/>
            <w:sz w:val="28"/>
            <w:szCs w:val="28"/>
          </w:rPr>
          <w:t>diminished movement kinematics, and increased degree of randomness of hand motion.</w:t>
        </w:r>
      </w:ins>
      <w:ins w:id="153" w:author="Inayat, Samsoon" w:date="2021-10-16T22:19:00Z">
        <w:del w:id="154" w:author="Lab" w:date="2021-10-18T12:31:00Z">
          <w:r w:rsidR="00A32A08" w:rsidDel="000D735B">
            <w:rPr>
              <w:rFonts w:ascii="Times New Roman" w:eastAsia="Times New Roman" w:hAnsi="Times New Roman" w:cs="Times New Roman"/>
              <w:sz w:val="28"/>
              <w:szCs w:val="28"/>
            </w:rPr>
            <w:delText xml:space="preserve"> ….</w:delText>
          </w:r>
        </w:del>
      </w:ins>
    </w:p>
    <w:p w14:paraId="1BACEB6F" w14:textId="0899A924" w:rsidR="00A32A08" w:rsidDel="003C354C" w:rsidRDefault="00A32A08">
      <w:pPr>
        <w:ind w:firstLine="720"/>
        <w:rPr>
          <w:ins w:id="155" w:author="Inayat, Samsoon" w:date="2021-10-16T22:02:00Z"/>
          <w:del w:id="156" w:author="Lab" w:date="2021-10-18T12:43:00Z"/>
          <w:rFonts w:ascii="Times New Roman" w:eastAsia="Times New Roman" w:hAnsi="Times New Roman" w:cs="Times New Roman"/>
          <w:sz w:val="28"/>
          <w:szCs w:val="28"/>
        </w:rPr>
      </w:pPr>
    </w:p>
    <w:p w14:paraId="353A3B99" w14:textId="6BA5F779" w:rsidR="00B32B25" w:rsidRPr="00827081" w:rsidRDefault="00BB19C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del w:id="157" w:author="Lab" w:date="2021-10-18T12:43:00Z">
        <w:r w:rsidDel="003C354C">
          <w:rPr>
            <w:rFonts w:ascii="Times New Roman" w:eastAsia="Times New Roman" w:hAnsi="Times New Roman" w:cs="Times New Roman"/>
            <w:sz w:val="28"/>
            <w:szCs w:val="28"/>
          </w:rPr>
          <w:delText xml:space="preserve">The key factor that distinguishes the string-pulling task is the quantifiability of its behavioural aspects </w:delText>
        </w:r>
        <w:r w:rsidR="004E06C9" w:rsidDel="003C354C">
          <w:rPr>
            <w:rFonts w:ascii="Times New Roman" w:eastAsia="Times New Roman" w:hAnsi="Times New Roman" w:cs="Times New Roman"/>
            <w:sz w:val="28"/>
            <w:szCs w:val="28"/>
          </w:rPr>
          <w:delText xml:space="preserve">– in our case, </w:delText>
        </w:r>
        <w:r w:rsidDel="003C354C">
          <w:rPr>
            <w:rFonts w:ascii="Times New Roman" w:eastAsia="Times New Roman" w:hAnsi="Times New Roman" w:cs="Times New Roman"/>
            <w:sz w:val="28"/>
            <w:szCs w:val="28"/>
          </w:rPr>
          <w:delText xml:space="preserve">through a Matlab-based toolbox. </w:delText>
        </w:r>
        <w:r w:rsidR="00995504" w:rsidRPr="0018749E" w:rsidDel="003C354C">
          <w:rPr>
            <w:rFonts w:ascii="Times New Roman" w:eastAsia="Times New Roman" w:hAnsi="Times New Roman" w:cs="Times New Roman"/>
            <w:sz w:val="28"/>
            <w:szCs w:val="28"/>
          </w:rPr>
          <w:delText xml:space="preserve">Bimanual coordination can be calculated as the correlation between the distance each hand moves with the y-axis, the postural stability of the mouse can be determined from colour-based image segmentation, and movement kinematics can be discovered as an average velocity </w:delText>
        </w:r>
        <w:r w:rsidR="005B69BE" w:rsidRPr="0018749E" w:rsidDel="003C354C">
          <w:rPr>
            <w:rFonts w:ascii="Times New Roman" w:eastAsia="Times New Roman" w:hAnsi="Times New Roman" w:cs="Times New Roman"/>
            <w:sz w:val="28"/>
            <w:szCs w:val="28"/>
          </w:rPr>
          <w:delText>produced</w:delText>
        </w:r>
        <w:r w:rsidR="00995504" w:rsidRPr="0018749E" w:rsidDel="003C354C">
          <w:rPr>
            <w:rFonts w:ascii="Times New Roman" w:eastAsia="Times New Roman" w:hAnsi="Times New Roman" w:cs="Times New Roman"/>
            <w:sz w:val="28"/>
            <w:szCs w:val="28"/>
          </w:rPr>
          <w:delText xml:space="preserve"> from optical flow estimation using the combined-local-global method.</w:delText>
        </w:r>
        <w:r w:rsidR="00995504" w:rsidRPr="00F55952" w:rsidDel="003C354C">
          <w:rPr>
            <w:rFonts w:ascii="Times New Roman" w:eastAsia="Times New Roman" w:hAnsi="Times New Roman" w:cs="Times New Roman"/>
            <w:sz w:val="28"/>
            <w:szCs w:val="28"/>
          </w:rPr>
          <w:delText xml:space="preserve"> As MS is a human disease, experimental autoimmune encephalomyelitis (EAE) is induced within mice as it produces the same key pathological features as MS and is therefore useful as an experimental model.</w:delText>
        </w:r>
        <w:r w:rsidR="00F55952" w:rsidRPr="00F55952" w:rsidDel="003C354C">
          <w:rPr>
            <w:rFonts w:ascii="Times New Roman" w:eastAsia="Times New Roman" w:hAnsi="Times New Roman" w:cs="Times New Roman"/>
            <w:sz w:val="28"/>
            <w:szCs w:val="28"/>
          </w:rPr>
          <w:delText xml:space="preserve"> </w:delText>
        </w:r>
        <w:r w:rsidR="00F55952" w:rsidRPr="00F55952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To induce EAE, we </w:delText>
        </w:r>
        <w:r w:rsidR="00827081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inject </w:delText>
        </w:r>
        <w:r w:rsidR="009C46B1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100 uL of </w:delText>
        </w:r>
        <w:r w:rsidR="00827081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>the</w:delText>
        </w:r>
        <w:r w:rsidR="00F55952" w:rsidRPr="00F55952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 myelin oligodendrocyte glycoprotein 35-55 antigen </w:delText>
        </w:r>
        <w:r w:rsidR="009C46B1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>(</w:delText>
        </w:r>
        <w:r w:rsidR="006D1620" w:rsidRPr="006D1620" w:rsidDel="003C354C">
          <w:rPr>
            <w:rFonts w:ascii="Times New Roman" w:hAnsi="Times New Roman" w:cs="Times New Roman"/>
            <w:color w:val="000000"/>
            <w:sz w:val="24"/>
            <w:szCs w:val="24"/>
          </w:rPr>
          <w:delText>MOG</w:delText>
        </w:r>
        <w:r w:rsidR="006D1620" w:rsidRPr="006D1620" w:rsidDel="003C354C">
          <w:rPr>
            <w:rFonts w:ascii="Times New Roman" w:hAnsi="Times New Roman" w:cs="Times New Roman"/>
            <w:color w:val="000000"/>
            <w:sz w:val="24"/>
            <w:szCs w:val="24"/>
            <w:vertAlign w:val="subscript"/>
          </w:rPr>
          <w:delText xml:space="preserve">35-55 </w:delText>
        </w:r>
        <w:r w:rsidR="009C46B1" w:rsidRPr="006D1620" w:rsidDel="003C354C">
          <w:rPr>
            <w:rFonts w:ascii="Times New Roman" w:hAnsi="Times New Roman" w:cs="Times New Roman"/>
            <w:color w:val="000000"/>
            <w:sz w:val="24"/>
            <w:szCs w:val="24"/>
          </w:rPr>
          <w:delText>or</w:delText>
        </w:r>
        <w:r w:rsidR="009C46B1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 Ek-2110)</w:delText>
        </w:r>
        <w:r w:rsidR="006D1620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 </w:delText>
        </w:r>
        <w:r w:rsidR="009C46B1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>on the first day and then again 2 days later</w:delText>
        </w:r>
        <w:r w:rsidR="00827081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>.</w:delText>
        </w:r>
        <w:r w:rsidR="004E06C9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 A total of 14 mice were injected with the drug and recorded on the string-pulling task. As the drug was not effective in 100% of mice, we grouped them as either resistant or non-resistant.</w:delText>
        </w:r>
        <w:r w:rsidR="0025771D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 This data is still being processed, but the first 4 of the non-resistant </w:delText>
        </w:r>
        <w:r w:rsidR="00D7237B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>mice have</w:delText>
        </w:r>
        <w:r w:rsidR="005B69BE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 shown</w:delText>
        </w:r>
        <w:r w:rsidR="0025771D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 a significant decrease in </w:delText>
        </w:r>
        <w:r w:rsidR="000E0A19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their </w:delText>
        </w:r>
        <w:r w:rsidR="0025771D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average velocity </w:delText>
        </w:r>
        <w:r w:rsidR="00942BC2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vs time </w:delText>
        </w:r>
        <w:r w:rsidR="0025771D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>(p = 0.0060</w:delText>
        </w:r>
        <w:r w:rsidR="005D7E0B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; calculated through ANOVA) and </w:delText>
        </w:r>
        <w:r w:rsidR="00942BC2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>a significant increase in fractal dimensions vs time (p=0.0001; calculated through ANOVA).</w:delText>
        </w:r>
        <w:r w:rsidR="000E0A19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 </w:delText>
        </w:r>
        <w:r w:rsidR="005B69BE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That is, </w:delText>
        </w:r>
        <w:r w:rsidR="003B70C1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they slow down as MS neurodegeneration progresses and they show an increased degree of randomness in their </w:delText>
        </w:r>
        <w:r w:rsidR="00237E22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 xml:space="preserve">hand </w:delText>
        </w:r>
        <w:r w:rsidR="003B70C1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>motion</w:delText>
        </w:r>
        <w:r w:rsidR="00237E22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>s</w:delText>
        </w:r>
        <w:r w:rsidR="003B70C1" w:rsidDel="003C354C">
          <w:rPr>
            <w:rFonts w:ascii="Times New Roman" w:hAnsi="Times New Roman" w:cs="Times New Roman"/>
            <w:color w:val="000000"/>
            <w:sz w:val="28"/>
            <w:szCs w:val="28"/>
          </w:rPr>
          <w:delText>.</w:delText>
        </w:r>
      </w:del>
    </w:p>
    <w:sectPr w:rsidR="00B32B25" w:rsidRPr="00827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ayat, Samsoon">
    <w15:presenceInfo w15:providerId="AD" w15:userId="S::samsoon.inayat@uleth.ca::44823d63-cfab-4346-9e4c-f1422c6d9ed9"/>
  </w15:person>
  <w15:person w15:author="Lab">
    <w15:presenceInfo w15:providerId="None" w15:userId="L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1D"/>
    <w:rsid w:val="00050D5F"/>
    <w:rsid w:val="000D735B"/>
    <w:rsid w:val="000E0A19"/>
    <w:rsid w:val="0018749E"/>
    <w:rsid w:val="001E0DC1"/>
    <w:rsid w:val="00235B18"/>
    <w:rsid w:val="00237E22"/>
    <w:rsid w:val="0025771D"/>
    <w:rsid w:val="002656B9"/>
    <w:rsid w:val="00363E75"/>
    <w:rsid w:val="003B70C1"/>
    <w:rsid w:val="003C354C"/>
    <w:rsid w:val="00430D50"/>
    <w:rsid w:val="00437224"/>
    <w:rsid w:val="004505BA"/>
    <w:rsid w:val="004E06C9"/>
    <w:rsid w:val="00517E68"/>
    <w:rsid w:val="0055271D"/>
    <w:rsid w:val="0058436C"/>
    <w:rsid w:val="005B65CF"/>
    <w:rsid w:val="005B69BE"/>
    <w:rsid w:val="005D7E0B"/>
    <w:rsid w:val="00686B3A"/>
    <w:rsid w:val="006D1620"/>
    <w:rsid w:val="00712AA9"/>
    <w:rsid w:val="007A0293"/>
    <w:rsid w:val="007D368C"/>
    <w:rsid w:val="00827081"/>
    <w:rsid w:val="00865E92"/>
    <w:rsid w:val="00870639"/>
    <w:rsid w:val="008927A7"/>
    <w:rsid w:val="008A6F16"/>
    <w:rsid w:val="008B6302"/>
    <w:rsid w:val="008E19CE"/>
    <w:rsid w:val="00942BC2"/>
    <w:rsid w:val="00995504"/>
    <w:rsid w:val="009C46B1"/>
    <w:rsid w:val="009F614D"/>
    <w:rsid w:val="00A04BB2"/>
    <w:rsid w:val="00A32A08"/>
    <w:rsid w:val="00AE5F49"/>
    <w:rsid w:val="00B32B25"/>
    <w:rsid w:val="00B53C89"/>
    <w:rsid w:val="00B72AB0"/>
    <w:rsid w:val="00B82F6C"/>
    <w:rsid w:val="00BB19CC"/>
    <w:rsid w:val="00C05592"/>
    <w:rsid w:val="00C21779"/>
    <w:rsid w:val="00C453DD"/>
    <w:rsid w:val="00C531BA"/>
    <w:rsid w:val="00D1567B"/>
    <w:rsid w:val="00D7237B"/>
    <w:rsid w:val="00DD188B"/>
    <w:rsid w:val="00E116B5"/>
    <w:rsid w:val="00E3385F"/>
    <w:rsid w:val="00E53AE6"/>
    <w:rsid w:val="00E877E5"/>
    <w:rsid w:val="00EE0C73"/>
    <w:rsid w:val="00F00691"/>
    <w:rsid w:val="00F55952"/>
    <w:rsid w:val="00FB6094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7EB9"/>
  <w15:chartTrackingRefBased/>
  <w15:docId w15:val="{C5D57AB6-F790-436B-B372-4E43517A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Inayat, Samsoon</cp:lastModifiedBy>
  <cp:revision>13</cp:revision>
  <dcterms:created xsi:type="dcterms:W3CDTF">2021-10-18T18:35:00Z</dcterms:created>
  <dcterms:modified xsi:type="dcterms:W3CDTF">2021-10-18T20:14:00Z</dcterms:modified>
</cp:coreProperties>
</file>